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F0E74" w14:textId="77777777" w:rsidR="00D02DEE" w:rsidRDefault="00EA4B50">
      <w:pPr>
        <w:pStyle w:val="Title"/>
      </w:pPr>
      <w:r>
        <w:t>Ten Quick Tips For Teaching With Participatory Live Coding</w:t>
      </w:r>
    </w:p>
    <w:p w14:paraId="4B7A4790" w14:textId="77777777" w:rsidR="00D02DEE" w:rsidRDefault="00EA4B50">
      <w:pPr>
        <w:pStyle w:val="Author"/>
      </w:pPr>
      <w:r>
        <w:t>Lex Nederbragt</w:t>
      </w:r>
      <w:r>
        <w:rPr>
          <w:vertAlign w:val="superscript"/>
        </w:rPr>
        <w:t>1</w:t>
      </w:r>
      <w:r>
        <w:t>, Rayna Michelle Harris</w:t>
      </w:r>
      <w:r>
        <w:rPr>
          <w:vertAlign w:val="superscript"/>
        </w:rPr>
        <w:t>2</w:t>
      </w:r>
      <w:r>
        <w:t>, Alison Presmanes Hill</w:t>
      </w:r>
      <w:r>
        <w:rPr>
          <w:vertAlign w:val="superscript"/>
        </w:rPr>
        <w:t>3</w:t>
      </w:r>
      <w:r>
        <w:t>, Greg Wilson</w:t>
      </w:r>
      <w:r>
        <w:rPr>
          <w:vertAlign w:val="superscript"/>
        </w:rPr>
        <w:t>3</w:t>
      </w:r>
    </w:p>
    <w:p w14:paraId="2D184DD5" w14:textId="78D1E5C1" w:rsidR="00D02DEE" w:rsidRDefault="00EA4B50">
      <w:pPr>
        <w:pStyle w:val="Date"/>
      </w:pPr>
      <w:del w:id="0" w:author="Author" w:date="2020-05-26T13:16:00Z">
        <w:r>
          <w:delText>April</w:delText>
        </w:r>
      </w:del>
      <w:ins w:id="1" w:author="Author" w:date="2020-05-26T13:16:00Z">
        <w:r>
          <w:t>June</w:t>
        </w:r>
      </w:ins>
      <w:r>
        <w:t xml:space="preserve"> 2020, version 0.</w:t>
      </w:r>
      <w:del w:id="2" w:author="Author" w:date="2020-05-26T13:16:00Z">
        <w:r>
          <w:delText>6</w:delText>
        </w:r>
      </w:del>
      <w:ins w:id="3" w:author="Author" w:date="2020-05-26T13:16:00Z">
        <w:r>
          <w:t>7</w:t>
        </w:r>
      </w:ins>
    </w:p>
    <w:p w14:paraId="186EBB26" w14:textId="77777777" w:rsidR="00D02DEE" w:rsidRDefault="00EA4B50">
      <w:pPr>
        <w:pStyle w:val="FirstParagraph"/>
      </w:pPr>
      <w:r>
        <w:rPr>
          <w:vertAlign w:val="superscript"/>
        </w:rPr>
        <w:t>1</w:t>
      </w:r>
      <w:r>
        <w:t>Department of Biosciences, University of Oslo, Oslo, Norway</w:t>
      </w:r>
      <w:r>
        <w:br/>
      </w:r>
      <w:r>
        <w:rPr>
          <w:vertAlign w:val="superscript"/>
        </w:rPr>
        <w:t>2</w:t>
      </w:r>
      <w:r>
        <w:t>Department of Neurobiology, Physiology and Behavior, University of California, Davis, United States of America</w:t>
      </w:r>
      <w:r>
        <w:br/>
      </w:r>
      <w:r>
        <w:rPr>
          <w:vertAlign w:val="superscript"/>
        </w:rPr>
        <w:t>3</w:t>
      </w:r>
      <w:r>
        <w:t>Rstudio, PBC, Boston, United States of America</w:t>
      </w:r>
    </w:p>
    <w:p w14:paraId="6B0E6151" w14:textId="77777777" w:rsidR="00D02DEE" w:rsidRDefault="00EA4B50">
      <w:pPr>
        <w:pStyle w:val="BodyText"/>
      </w:pPr>
      <w:r>
        <w:rPr>
          <w:b/>
        </w:rPr>
        <w:t>Corresponding author</w:t>
      </w:r>
      <w:r>
        <w:t xml:space="preserve"> E-mail: lex.ned</w:t>
      </w:r>
      <w:r>
        <w:t>erbragt@ibv.uio.no</w:t>
      </w:r>
    </w:p>
    <w:p w14:paraId="21B84954" w14:textId="77777777" w:rsidR="00D02DEE" w:rsidRDefault="00EA4B50">
      <w:pPr>
        <w:pStyle w:val="CaptionedFigure"/>
      </w:pPr>
      <w:r>
        <w:rPr>
          <w:noProof/>
        </w:rPr>
        <w:drawing>
          <wp:inline distT="0" distB="0" distL="0" distR="0">
            <wp:extent cx="5943600" cy="2971800"/>
            <wp:effectExtent l="0" t="0" r="0" b="0"/>
            <wp:docPr id="1" name="Picture" descr="Summary of the ten quick tips for teaching with participatory live coding"/>
            <wp:cNvGraphicFramePr/>
            <a:graphic xmlns:a="http://schemas.openxmlformats.org/drawingml/2006/main">
              <a:graphicData uri="http://schemas.openxmlformats.org/drawingml/2006/picture">
                <pic:pic xmlns:pic="http://schemas.openxmlformats.org/drawingml/2006/picture">
                  <pic:nvPicPr>
                    <pic:cNvPr id="0" name="Picture" descr="tipsforteaching-0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35E1DA62" w14:textId="77777777" w:rsidR="00D02DEE" w:rsidRDefault="00EA4B50">
      <w:pPr>
        <w:pStyle w:val="ImageCaption"/>
      </w:pPr>
      <w:r>
        <w:t>Summary of the ten quick tips for teaching with participatory live coding</w:t>
      </w:r>
    </w:p>
    <w:p w14:paraId="3483A44A" w14:textId="77777777" w:rsidR="00D02DEE" w:rsidRDefault="00EA4B50">
      <w:pPr>
        <w:pStyle w:val="BodyText"/>
        <w:rPr>
          <w:ins w:id="4" w:author="Author" w:date="2020-05-26T13:16:00Z"/>
        </w:rPr>
      </w:pPr>
      <w:ins w:id="5" w:author="Author" w:date="2020-05-26T13:16:00Z">
        <w:r>
          <w:t>[FIXME: update titles in figure, and change to ‘illustrations’ in tip 6]</w:t>
        </w:r>
      </w:ins>
    </w:p>
    <w:p w14:paraId="394277AF" w14:textId="77777777" w:rsidR="00D02DEE" w:rsidRDefault="00EA4B50">
      <w:pPr>
        <w:pStyle w:val="Heading1"/>
      </w:pPr>
      <w:bookmarkStart w:id="6" w:name="introduction"/>
      <w:r>
        <w:lastRenderedPageBreak/>
        <w:t>Introduction</w:t>
      </w:r>
      <w:bookmarkEnd w:id="6"/>
    </w:p>
    <w:p w14:paraId="45F65562" w14:textId="77777777" w:rsidR="00D02DEE" w:rsidRDefault="00EA4B50">
      <w:pPr>
        <w:pStyle w:val="Heading2"/>
      </w:pPr>
      <w:bookmarkStart w:id="7" w:name="what-is-participatory-live-coding"/>
      <w:r>
        <w:t>What is participatory live coding?</w:t>
      </w:r>
      <w:bookmarkEnd w:id="7"/>
    </w:p>
    <w:p w14:paraId="16365E28" w14:textId="77777777" w:rsidR="00D02DEE" w:rsidRDefault="00EA4B50">
      <w:pPr>
        <w:pStyle w:val="FirstParagraph"/>
      </w:pPr>
      <w:r>
        <w:t>Participatory live coding is a technique</w:t>
      </w:r>
      <w:r>
        <w:t xml:space="preserve"> where a teacher or instructor writes and narrates code out loud as they teach, and invites learners to join them by writing and executing the same code. Learners watch as an instructor writes code live in real time, typically via one or more projector scr</w:t>
      </w:r>
      <w:r>
        <w:t xml:space="preserve">eens that show the same screen as the instructor sees. Instructors also read out loud what they type, explaining the different elements and principles that are relevant for learners to understand the code. At the same time, each learner is invited to copy </w:t>
      </w:r>
      <w:r>
        <w:t>and execute the exact code or commands that are being written on their own work station. Learners thus ‘code-along’ with the instructor. There are frequent, often short, exercises, where learners are asked to solve a small relevant problem on their own.</w:t>
      </w:r>
    </w:p>
    <w:p w14:paraId="3EC6D7EF" w14:textId="77777777" w:rsidR="00D02DEE" w:rsidRDefault="00EA4B50">
      <w:pPr>
        <w:pStyle w:val="BodyText"/>
      </w:pPr>
      <w:r>
        <w:t>Th</w:t>
      </w:r>
      <w:r>
        <w:t>is approach aims to be an improvement on teaching programming through lecturing showing static code, or relying on learners reading a textbook or compendium. What is taught is immediately applied rather than just shown on a slide or on paper: it embodies t</w:t>
      </w:r>
      <w:r>
        <w:t>he “I do, we do, you do” approach to knowledge transfer that is used both formally and informally to teach everything from laboratory bench skills to grant writing [</w:t>
      </w:r>
      <w:hyperlink w:anchor="ref-fisherBetterLearningStructured2013">
        <w:r>
          <w:rPr>
            <w:rStyle w:val="Hyperlink"/>
          </w:rPr>
          <w:t>1</w:t>
        </w:r>
      </w:hyperlink>
      <w:r>
        <w:t>].</w:t>
      </w:r>
    </w:p>
    <w:p w14:paraId="6D56B686" w14:textId="276826FC" w:rsidR="00D02DEE" w:rsidRDefault="00EA4B50">
      <w:pPr>
        <w:pStyle w:val="BodyText"/>
        <w:rPr>
          <w:ins w:id="8" w:author="Author" w:date="2020-05-26T13:16:00Z"/>
        </w:rPr>
      </w:pPr>
      <w:r>
        <w:t>It also slows the instruct</w:t>
      </w:r>
      <w:r>
        <w:t>or down, giving learners more time to actively engage with the material before moving on to the next concept. Importantly, the thought process behind coding can also be made explicit. Learner’s questions can immediately be answered and misconceptions corre</w:t>
      </w:r>
      <w:r>
        <w:t>cted by coding them. Exercises enable immediate practice using the material.</w:t>
      </w:r>
      <w:del w:id="9" w:author="Author" w:date="2020-05-26T13:16:00Z">
        <w:r>
          <w:delText xml:space="preserve"> </w:delText>
        </w:r>
      </w:del>
    </w:p>
    <w:p w14:paraId="2A22BA5E" w14:textId="77777777" w:rsidR="00165562" w:rsidRDefault="00EA4B50">
      <w:pPr>
        <w:pStyle w:val="BodyText"/>
        <w:rPr>
          <w:del w:id="10" w:author="Author" w:date="2020-05-26T13:16:00Z"/>
        </w:rPr>
      </w:pPr>
      <w:moveFromRangeStart w:id="11" w:author="Author" w:date="2020-05-26T13:16:00Z" w:name="move41391394"/>
      <w:moveFrom w:id="12" w:author="Author" w:date="2020-05-26T13:16:00Z">
        <w:r>
          <w:lastRenderedPageBreak/>
          <w:t>The participatory, ‘code-along’ aspect is important to help novices become active practitioners, rath</w:t>
        </w:r>
        <w:r>
          <w:t>er than passive observers of the programming process.</w:t>
        </w:r>
      </w:moveFrom>
      <w:moveFromRangeEnd w:id="11"/>
    </w:p>
    <w:p w14:paraId="32A5368E" w14:textId="11548058" w:rsidR="00D02DEE" w:rsidRDefault="00EA4B50">
      <w:pPr>
        <w:pStyle w:val="BodyText"/>
      </w:pPr>
      <w:r>
        <w:t>Crucially, the technique also allows for teaching handling of mistakes. Beyond deliberately introducing mistakes during the live coding, instructors will often make unplanned mist</w:t>
      </w:r>
      <w:r>
        <w:t>akes. Novice learners are likely to make many such mistakes themselves, and diagnosing and solving mistakes is an integral aspect of learning programming.</w:t>
      </w:r>
    </w:p>
    <w:p w14:paraId="072AB371" w14:textId="77777777" w:rsidR="00D02DEE" w:rsidRDefault="00EA4B50">
      <w:pPr>
        <w:pStyle w:val="BodyText"/>
        <w:rPr>
          <w:ins w:id="13" w:author="Author" w:date="2020-05-26T13:16:00Z"/>
        </w:rPr>
      </w:pPr>
      <w:moveToRangeStart w:id="14" w:author="Author" w:date="2020-05-26T13:16:00Z" w:name="move41391394"/>
      <w:moveTo w:id="15" w:author="Author" w:date="2020-05-26T13:16:00Z">
        <w:r>
          <w:t>The participatory, ‘code-along’ aspect is important to help novices become active practitioners, rath</w:t>
        </w:r>
        <w:r>
          <w:t>er than passive observers of the programming process.</w:t>
        </w:r>
      </w:moveTo>
      <w:moveToRangeEnd w:id="14"/>
      <w:ins w:id="16" w:author="Author" w:date="2020-05-26T13:16:00Z">
        <w:r>
          <w:t xml:space="preserve"> It may be less important for teaching experienced learners a particular aspect of a computational tool with which they are already familiar. For those learners, observing a live-coding demonstration wit</w:t>
        </w:r>
        <w:r>
          <w:t>hout actively coding along, may suffice.</w:t>
        </w:r>
      </w:ins>
    </w:p>
    <w:p w14:paraId="0C329EF7" w14:textId="77777777" w:rsidR="00D02DEE" w:rsidRDefault="00EA4B50">
      <w:pPr>
        <w:pStyle w:val="BodyText"/>
      </w:pPr>
      <w:r>
        <w:t>Participatory live coding for teaching programming should not be confused with live coding used to demonstrate software (for example, at a conference, with an audience passively observing), Live Streaming programmin</w:t>
      </w:r>
      <w:r>
        <w:t>g [</w:t>
      </w:r>
      <w:hyperlink w:anchor="ref-haaranenProgrammingPerformanceLivestreaming2017">
        <w:r>
          <w:rPr>
            <w:rStyle w:val="Hyperlink"/>
          </w:rPr>
          <w:t>2</w:t>
        </w:r>
      </w:hyperlink>
      <w:r>
        <w:t>], or used as a form of performing art (e.g. while creating computer music [</w:t>
      </w:r>
      <w:hyperlink w:anchor="ref-collinsLiveCodingLaptop2003">
        <w:r>
          <w:rPr>
            <w:rStyle w:val="Hyperlink"/>
          </w:rPr>
          <w:t>3</w:t>
        </w:r>
      </w:hyperlink>
      <w:r>
        <w:t>]). A video recording demonstrating the partici</w:t>
      </w:r>
      <w:r>
        <w:t xml:space="preserve">patory live coding technique can be found here: </w:t>
      </w:r>
      <w:hyperlink r:id="rId8">
        <w:r>
          <w:rPr>
            <w:rStyle w:val="Hyperlink"/>
          </w:rPr>
          <w:t>https://vimeo.com/139316669</w:t>
        </w:r>
      </w:hyperlink>
      <w:r>
        <w:t>.</w:t>
      </w:r>
    </w:p>
    <w:p w14:paraId="0D0923F4" w14:textId="77777777" w:rsidR="00D02DEE" w:rsidRDefault="00EA4B50">
      <w:pPr>
        <w:pStyle w:val="Heading2"/>
      </w:pPr>
      <w:bookmarkStart w:id="17" w:name="who-uses-it"/>
      <w:r>
        <w:t>Who uses it</w:t>
      </w:r>
      <w:bookmarkEnd w:id="17"/>
    </w:p>
    <w:p w14:paraId="32B5004A" w14:textId="77777777" w:rsidR="00D02DEE" w:rsidRDefault="00EA4B50">
      <w:pPr>
        <w:pStyle w:val="FirstParagraph"/>
      </w:pPr>
      <w:r>
        <w:t>Participatory live coding is the main teaching method in workshops organised by the global non-profit called The Carpent</w:t>
      </w:r>
      <w:r>
        <w:t>ries (</w:t>
      </w:r>
      <w:hyperlink r:id="rId9">
        <w:r>
          <w:rPr>
            <w:rStyle w:val="Hyperlink"/>
          </w:rPr>
          <w:t>https://carpentries.org</w:t>
        </w:r>
      </w:hyperlink>
      <w:r>
        <w:t>), the umbrella organisation for Software Carpentry, Data Carpentry and Library Carpentry [</w:t>
      </w:r>
      <w:hyperlink w:anchor="ref-wilsonSoftwareCarpentryLessons2016">
        <w:r>
          <w:rPr>
            <w:rStyle w:val="Hyperlink"/>
          </w:rPr>
          <w:t>4</w:t>
        </w:r>
      </w:hyperlink>
      <w:r>
        <w:t>]. The Carpentries teaches part</w:t>
      </w:r>
      <w:r>
        <w:t>icipatory live coding explicitly as a technique when training new instructors [</w:t>
      </w:r>
      <w:hyperlink w:anchor="ref-erinalisonbeckerCarpentriesInstructortrainingCarpentries2019">
        <w:r>
          <w:rPr>
            <w:rStyle w:val="Hyperlink"/>
          </w:rPr>
          <w:t>5</w:t>
        </w:r>
      </w:hyperlink>
      <w:r>
        <w:t>]. Increasingly, university courses involving the teaching of programming or related tech</w:t>
      </w:r>
      <w:r>
        <w:t>niques employ the method (</w:t>
      </w:r>
      <w:hyperlink r:id="rId10">
        <w:r>
          <w:rPr>
            <w:rStyle w:val="Hyperlink"/>
          </w:rPr>
          <w:t>https://lexnederbragt.com/bios1100</w:t>
        </w:r>
      </w:hyperlink>
      <w:r>
        <w:t>)[</w:t>
      </w:r>
      <w:hyperlink w:anchor="ref-johnstonGraduateStudentledParticipatory2019">
        <w:r>
          <w:rPr>
            <w:rStyle w:val="Hyperlink"/>
          </w:rPr>
          <w:t>6</w:t>
        </w:r>
      </w:hyperlink>
      <w:r>
        <w:t>].</w:t>
      </w:r>
    </w:p>
    <w:p w14:paraId="64D8D6A5" w14:textId="71CC5B6D" w:rsidR="00D02DEE" w:rsidRDefault="00EA4B50">
      <w:pPr>
        <w:pStyle w:val="BodyText"/>
      </w:pPr>
      <w:r>
        <w:lastRenderedPageBreak/>
        <w:t>There is a limited body of research on the effectiveness of live coding in programming education. Most studies focus on non-participatory live coding, demonstrating the programming process and contrasting this with the use of static code on slides (see [</w:t>
      </w:r>
      <w:hyperlink w:anchor="ref-rajRoleLivecodingLearning2018">
        <w:r>
          <w:rPr>
            <w:rStyle w:val="Hyperlink"/>
          </w:rPr>
          <w:t>7</w:t>
        </w:r>
      </w:hyperlink>
      <w:r>
        <w:t>] and references therein, as well as [</w:t>
      </w:r>
      <w:hyperlink w:anchor="ref-rajLivecodingVsStatic2020">
        <w:r>
          <w:rPr>
            <w:rStyle w:val="Hyperlink"/>
          </w:rPr>
          <w:t>8</w:t>
        </w:r>
      </w:hyperlink>
      <w:r>
        <w:t xml:space="preserve">]). So far, </w:t>
      </w:r>
      <w:del w:id="18" w:author="Author" w:date="2020-05-26T13:16:00Z">
        <w:r>
          <w:delText>the technique</w:delText>
        </w:r>
      </w:del>
      <w:ins w:id="19" w:author="Author" w:date="2020-05-26T13:16:00Z">
        <w:r>
          <w:t>these studies</w:t>
        </w:r>
      </w:ins>
      <w:r>
        <w:t xml:space="preserve"> show that live coding is as good as if not better than using static code examples [</w:t>
      </w:r>
      <w:hyperlink w:anchor="ref-rajRoleLivecodingLearning2018">
        <w:r>
          <w:rPr>
            <w:rStyle w:val="Hyperlink"/>
          </w:rPr>
          <w:t>7</w:t>
        </w:r>
      </w:hyperlink>
      <w:r>
        <w:t>,</w:t>
      </w:r>
      <w:hyperlink w:anchor="ref-rubinEffectivenessLivecodingTeach2013">
        <w:r>
          <w:rPr>
            <w:rStyle w:val="Hyperlink"/>
          </w:rPr>
          <w:t>9</w:t>
        </w:r>
      </w:hyperlink>
      <w:r>
        <w:t>] and thus is a recommended approach for teaching programming [</w:t>
      </w:r>
      <w:hyperlink w:anchor="ref-brownTenQuickTips2018">
        <w:r>
          <w:rPr>
            <w:rStyle w:val="Hyperlink"/>
          </w:rPr>
          <w:t>10</w:t>
        </w:r>
      </w:hyperlink>
      <w:r>
        <w:t>,</w:t>
      </w:r>
      <w:hyperlink w:anchor="ref-wrightWhyWhenHow2020">
        <w:r>
          <w:rPr>
            <w:rStyle w:val="Hyperlink"/>
          </w:rPr>
          <w:t>11</w:t>
        </w:r>
      </w:hyperlink>
      <w:r>
        <w:t>].</w:t>
      </w:r>
    </w:p>
    <w:p w14:paraId="6DAF67E2" w14:textId="47DC4BEC" w:rsidR="00D02DEE" w:rsidRDefault="00EA4B50">
      <w:pPr>
        <w:pStyle w:val="BodyText"/>
      </w:pPr>
      <w:r>
        <w:t xml:space="preserve">The ten quick tips described below are aimed at those interested in applying </w:t>
      </w:r>
      <w:del w:id="20" w:author="Author" w:date="2020-05-26T13:16:00Z">
        <w:r>
          <w:delText>the technique in</w:delText>
        </w:r>
      </w:del>
      <w:ins w:id="21" w:author="Author" w:date="2020-05-26T13:16:00Z">
        <w:r>
          <w:t>participatory live coding</w:t>
        </w:r>
      </w:ins>
      <w:r>
        <w:t xml:space="preserve"> to their own teaching. They are meant to complement the “Ten quick tips for teaching programming” [</w:t>
      </w:r>
      <w:hyperlink w:anchor="ref-brownTenQuickTips2018">
        <w:r>
          <w:rPr>
            <w:rStyle w:val="Hyperlink"/>
          </w:rPr>
          <w:t>10</w:t>
        </w:r>
      </w:hyperlink>
      <w:r>
        <w:t>].</w:t>
      </w:r>
    </w:p>
    <w:p w14:paraId="7D31312C" w14:textId="77777777" w:rsidR="00D02DEE" w:rsidRDefault="00EA4B50">
      <w:pPr>
        <w:pStyle w:val="Heading2"/>
      </w:pPr>
      <w:bookmarkStart w:id="22" w:name="tip-1.-go-slowly."/>
      <w:r>
        <w:t>Tip 1. Go slowly.</w:t>
      </w:r>
      <w:bookmarkEnd w:id="22"/>
    </w:p>
    <w:p w14:paraId="633870B9" w14:textId="77777777" w:rsidR="00D02DEE" w:rsidRDefault="00EA4B50">
      <w:pPr>
        <w:pStyle w:val="FirstParagraph"/>
      </w:pPr>
      <w:r>
        <w:t>When using participatory live coding, you need to teach and program at a pace that allows learners to follow along and not get left behind. To do this, you will need to go slower than if you were coding alon</w:t>
      </w:r>
      <w:r>
        <w:t>e. Say out loud what you are doing while you do it for every command you type, every word of code you write, and every menu item or website button you click. Then, point to the command and its output on the screen and go through it a second time. This allo</w:t>
      </w:r>
      <w:r>
        <w:t>ws learners to catch up and check their understanding: if they are watching you type and trying to type the same code in themselves, they don’t have time to think about what they’re doing. As you go through it a second time, they can check their understand</w:t>
      </w:r>
      <w:r>
        <w:t>ing and correct any small typos they may have made. This is particularly important for learners who may not be fluent in the language of instruction, or who may have hearing, vision, or mobility impairments.</w:t>
      </w:r>
    </w:p>
    <w:p w14:paraId="07496046" w14:textId="77777777" w:rsidR="00D02DEE" w:rsidRDefault="00EA4B50">
      <w:pPr>
        <w:pStyle w:val="BodyText"/>
      </w:pPr>
      <w:r>
        <w:lastRenderedPageBreak/>
        <w:t>If the output of your command or code makes what</w:t>
      </w:r>
      <w:r>
        <w:t xml:space="preserve"> you just typed disappear from view, scroll back up so learners can see it again.</w:t>
      </w:r>
    </w:p>
    <w:p w14:paraId="24FF0299" w14:textId="2AEF9701" w:rsidR="00D02DEE" w:rsidRDefault="00EA4B50">
      <w:pPr>
        <w:pStyle w:val="BodyText"/>
      </w:pPr>
      <w:ins w:id="23" w:author="Author" w:date="2020-05-26T13:16:00Z">
        <w:r>
          <w:t>Do not ask your learners to copy and past code or commands from your lesson material, this has a danger of going too fast, without you explaining the thought process behind t</w:t>
        </w:r>
        <w:r>
          <w:t xml:space="preserve">he code. </w:t>
        </w:r>
      </w:ins>
      <w:r>
        <w:t>If your current practice involves copying and pasting</w:t>
      </w:r>
      <w:del w:id="24" w:author="Author" w:date="2020-05-26T13:16:00Z">
        <w:r>
          <w:delText xml:space="preserve"> code from your lesson material</w:delText>
        </w:r>
      </w:del>
      <w:r>
        <w:t>, try transitioning to a technique where you, the instructor, type everything in the console or editor, while still allowing the learners to copy and paste text from the resources provided.</w:t>
      </w:r>
      <w:del w:id="25" w:author="Author" w:date="2020-05-26T13:16:00Z">
        <w:r>
          <w:delText xml:space="preserve"> In the </w:delText>
        </w:r>
        <w:r>
          <w:delText>end, not using copy-paste as instructor and learner will work better, as it avoids going too fast without explaining the thought process behind the code.</w:delText>
        </w:r>
      </w:del>
    </w:p>
    <w:p w14:paraId="66135EA7" w14:textId="77777777" w:rsidR="00D02DEE" w:rsidRDefault="00EA4B50">
      <w:pPr>
        <w:pStyle w:val="Heading2"/>
      </w:pPr>
      <w:bookmarkStart w:id="26" w:name="tip-2.-mirror-your-learners-environment."/>
      <w:r>
        <w:t xml:space="preserve">Tip </w:t>
      </w:r>
      <w:r>
        <w:t>2. Mirror your learner’s environment.</w:t>
      </w:r>
      <w:bookmarkEnd w:id="26"/>
    </w:p>
    <w:p w14:paraId="102319EB" w14:textId="4480C22D" w:rsidR="00D02DEE" w:rsidRDefault="00EA4B50">
      <w:pPr>
        <w:pStyle w:val="FirstParagraph"/>
      </w:pPr>
      <w:r>
        <w:t>If learners have to work in a different environment than you, this adds a mental effort that does not contribute to learning. Cognitive psychological theory calls this ‘extraneous cognitive load’ [</w:t>
      </w:r>
      <w:hyperlink w:anchor="ref-swellerCognitiveArchitectureInstructional2019">
        <w:r>
          <w:rPr>
            <w:rStyle w:val="Hyperlink"/>
          </w:rPr>
          <w:t>12</w:t>
        </w:r>
      </w:hyperlink>
      <w:r>
        <w:t>]. Try to create an environment that is as similar as possible to what your learners have. For example, you may have personalised your environment with a very simple or rather fancy Unix prompt, colour s</w:t>
      </w:r>
      <w:r>
        <w:t xml:space="preserve">chemes for your development environment, keyboard shortcuts, etc. Your learners usually won’t have </w:t>
      </w:r>
      <w:del w:id="27" w:author="Author" w:date="2020-05-26T13:16:00Z">
        <w:r>
          <w:delText>all of this</w:delText>
        </w:r>
      </w:del>
      <w:ins w:id="28" w:author="Author" w:date="2020-05-26T13:16:00Z">
        <w:r>
          <w:t>made such modifications</w:t>
        </w:r>
      </w:ins>
      <w:r>
        <w:t>.</w:t>
      </w:r>
    </w:p>
    <w:p w14:paraId="2DA5F968" w14:textId="77777777" w:rsidR="00D02DEE" w:rsidRDefault="00EA4B50">
      <w:pPr>
        <w:pStyle w:val="BodyText"/>
      </w:pPr>
      <w:r>
        <w:t xml:space="preserve">Similarly, avoid using keyboard shortcuts as these will hide the action(s) you are performing and learners may not know about them. </w:t>
      </w:r>
      <w:r>
        <w:t>If you must use them, use a keystroke visualizer tool or your computer’s accessibility tools to echo keystrokes to the screen.</w:t>
      </w:r>
    </w:p>
    <w:p w14:paraId="535DC4A0" w14:textId="1AA616C3" w:rsidR="00D02DEE" w:rsidRDefault="00EA4B50">
      <w:pPr>
        <w:pStyle w:val="BodyText"/>
      </w:pPr>
      <w:r>
        <w:t xml:space="preserve">Some instructors create a separate ‘bare-bone’ user (login) </w:t>
      </w:r>
      <w:r>
        <w:t>account on their laptop or a separate ‘teaching-only’ account on the service being taught (e.g., Github). It could be a benefit if both instructor and learners use the exact same software (terminal or code development environment), however this may incur s</w:t>
      </w:r>
      <w:r>
        <w:t xml:space="preserve">ome effort to get the software </w:t>
      </w:r>
      <w:r>
        <w:lastRenderedPageBreak/>
        <w:t xml:space="preserve">installed on the computers that learners use. Using a cloud-based solution </w:t>
      </w:r>
      <w:del w:id="29" w:author="Author" w:date="2020-05-26T13:16:00Z">
        <w:r>
          <w:delText>may be</w:delText>
        </w:r>
      </w:del>
      <w:ins w:id="30" w:author="Author" w:date="2020-05-26T13:16:00Z">
        <w:r>
          <w:t>is</w:t>
        </w:r>
      </w:ins>
      <w:r>
        <w:t xml:space="preserve"> an alternative to ensure all involved have the exact same setup</w:t>
      </w:r>
      <w:ins w:id="31" w:author="Author" w:date="2020-05-26T13:16:00Z">
        <w:r>
          <w:t xml:space="preserve"> during the teaching</w:t>
        </w:r>
      </w:ins>
      <w:r>
        <w:t>.</w:t>
      </w:r>
    </w:p>
    <w:p w14:paraId="4F4D10A8" w14:textId="77777777" w:rsidR="00D02DEE" w:rsidRDefault="00EA4B50">
      <w:pPr>
        <w:pStyle w:val="Heading2"/>
      </w:pPr>
      <w:bookmarkStart w:id="32" w:name="tip-3.-be-seen-and-heard."/>
      <w:r>
        <w:t>Tip 3. Be seen and heard.</w:t>
      </w:r>
      <w:bookmarkEnd w:id="32"/>
    </w:p>
    <w:p w14:paraId="5A84D166" w14:textId="2060330F" w:rsidR="00D02DEE" w:rsidRDefault="00EA4B50">
      <w:pPr>
        <w:pStyle w:val="FirstParagraph"/>
      </w:pPr>
      <w:r>
        <w:t xml:space="preserve">As learners are coding along, it is </w:t>
      </w:r>
      <w:r>
        <w:t xml:space="preserve">important they clearly see and hear what you are doing. If you are physically able to stand up for </w:t>
      </w:r>
      <w:del w:id="33" w:author="Author" w:date="2020-05-26T13:16:00Z">
        <w:r>
          <w:delText>a couple</w:delText>
        </w:r>
      </w:del>
      <w:ins w:id="34" w:author="Author" w:date="2020-05-26T13:16:00Z">
        <w:r>
          <w:t>the duration</w:t>
        </w:r>
      </w:ins>
      <w:r>
        <w:t xml:space="preserve"> of </w:t>
      </w:r>
      <w:del w:id="35" w:author="Author" w:date="2020-05-26T13:16:00Z">
        <w:r>
          <w:delText>hours</w:delText>
        </w:r>
      </w:del>
      <w:ins w:id="36" w:author="Author" w:date="2020-05-26T13:16:00Z">
        <w:r>
          <w:t>your class</w:t>
        </w:r>
      </w:ins>
      <w:r>
        <w:t>, do it while you are teaching. When you sit down, you may appear hidden for those sitting in the back rows. Standing makes the exp</w:t>
      </w:r>
      <w:r>
        <w:t>erience more interactive</w:t>
      </w:r>
      <w:del w:id="37" w:author="Author" w:date="2020-05-26T13:16:00Z">
        <w:r>
          <w:delText xml:space="preserve"> and</w:delText>
        </w:r>
      </w:del>
      <w:ins w:id="38" w:author="Author" w:date="2020-05-26T13:16:00Z">
        <w:r>
          <w:t>,</w:t>
        </w:r>
      </w:ins>
      <w:r>
        <w:t xml:space="preserve"> less monotonous, and draws the learners’ attention away from their screens to you, which helps getting the point you are making across. Standing also encourages you to look at your audience rather than your screen: if you are sitt</w:t>
      </w:r>
      <w:r>
        <w:t>ing, you are likely to do what you normally do when you are sitting, which is look at your own computer. It helps to have a high table/standing desk or lectern so you can have your laptop at a comfortable height for typing.</w:t>
      </w:r>
    </w:p>
    <w:p w14:paraId="34622420" w14:textId="25938923" w:rsidR="00D02DEE" w:rsidRDefault="00EA4B50">
      <w:pPr>
        <w:pStyle w:val="BodyText"/>
      </w:pPr>
      <w:r>
        <w:t>Regardless of whether you are st</w:t>
      </w:r>
      <w:r>
        <w:t xml:space="preserve">anding or sitting, </w:t>
      </w:r>
      <w:del w:id="39" w:author="Author" w:date="2020-05-26T13:16:00Z">
        <w:r>
          <w:delText>make sure to move around as much as reasonable.</w:delText>
        </w:r>
      </w:del>
      <w:ins w:id="40" w:author="Author" w:date="2020-05-26T13:16:00Z">
        <w:r>
          <w:t>consider breaking up the teaching with some movement.</w:t>
        </w:r>
      </w:ins>
      <w:r>
        <w:t xml:space="preserve"> For example, you could walk to the screen to point something out or draw something on the whiteboard (see </w:t>
      </w:r>
      <w:ins w:id="41" w:author="Author" w:date="2020-05-26T13:16:00Z">
        <w:r>
          <w:t xml:space="preserve">Tip 6 </w:t>
        </w:r>
      </w:ins>
      <w:r>
        <w:t>below).</w:t>
      </w:r>
    </w:p>
    <w:p w14:paraId="3410B2F2" w14:textId="2800D085" w:rsidR="00D02DEE" w:rsidRDefault="00EA4B50">
      <w:pPr>
        <w:pStyle w:val="BodyText"/>
      </w:pPr>
      <w:r>
        <w:t>Even though you may have a good voice and know how to use it we</w:t>
      </w:r>
      <w:r>
        <w:t>ll, it may be an advantage to use a microphone, especially if the room is equipped with one. You will tire your voice less</w:t>
      </w:r>
      <w:del w:id="42" w:author="Author" w:date="2020-05-26T13:16:00Z">
        <w:r>
          <w:delText>,</w:delText>
        </w:r>
      </w:del>
      <w:r>
        <w:t xml:space="preserve"> and you increase the chance of people with hearing difficulties being able to follow the teaching.</w:t>
      </w:r>
    </w:p>
    <w:p w14:paraId="7FADC726" w14:textId="77777777" w:rsidR="00D02DEE" w:rsidRDefault="00EA4B50">
      <w:pPr>
        <w:pStyle w:val="Heading2"/>
      </w:pPr>
      <w:bookmarkStart w:id="43" w:name="tip-4.-use-the-screens-wisely."/>
      <w:r>
        <w:t>Tip 4. Use the screen(s) wisely.</w:t>
      </w:r>
      <w:bookmarkEnd w:id="43"/>
    </w:p>
    <w:p w14:paraId="48BE09D2" w14:textId="424C38C3" w:rsidR="00D02DEE" w:rsidRDefault="00EA4B50">
      <w:pPr>
        <w:pStyle w:val="FirstParagraph"/>
      </w:pPr>
      <w:r>
        <w:t>W</w:t>
      </w:r>
      <w:r>
        <w:t xml:space="preserve">hen live coding, it is even more important than when presenting slides that all learners can see the relevant portions of the screen as they may want to copy exactly what you have </w:t>
      </w:r>
      <w:r>
        <w:lastRenderedPageBreak/>
        <w:t>typed or see what you are pointing to. Use a big font and maximize the windo</w:t>
      </w:r>
      <w:r>
        <w:t xml:space="preserve">w. Note that with a large font, you may have fewer columns and rows than you’re used to, </w:t>
      </w:r>
      <w:del w:id="44" w:author="Author" w:date="2020-05-26T13:16:00Z">
        <w:r>
          <w:delText>and</w:delText>
        </w:r>
      </w:del>
      <w:ins w:id="45" w:author="Author" w:date="2020-05-26T13:16:00Z">
        <w:r>
          <w:t>so</w:t>
        </w:r>
      </w:ins>
      <w:r>
        <w:t xml:space="preserve"> you should design examples with this in mind (or at least test them). A black font on a white background works better than a light font on a dark background. When t</w:t>
      </w:r>
      <w:r>
        <w:t>he bottom of the projector screen is at the same height or below the heads of the learners, people in the back won’t be able to see the lower parts, so resize the window(s) you use on your computer (drawing up the bottom) to compensate.</w:t>
      </w:r>
    </w:p>
    <w:p w14:paraId="3D8B916F" w14:textId="012A5E65" w:rsidR="00D02DEE" w:rsidRDefault="00EA4B50">
      <w:pPr>
        <w:pStyle w:val="BodyText"/>
      </w:pPr>
      <w:r>
        <w:t>Pay attention to th</w:t>
      </w:r>
      <w:r>
        <w:t xml:space="preserve">e lighting: </w:t>
      </w:r>
      <w:del w:id="46" w:author="Author" w:date="2020-05-26T13:16:00Z">
        <w:r>
          <w:delText>no lights should directly shine on the presenter’s screen</w:delText>
        </w:r>
      </w:del>
      <w:ins w:id="47" w:author="Author" w:date="2020-05-26T13:16:00Z">
        <w:r>
          <w:t>avoid glare in rooms with digital screens and dim lights around projector screens</w:t>
        </w:r>
      </w:ins>
      <w:r>
        <w:t>.</w:t>
      </w:r>
    </w:p>
    <w:p w14:paraId="2E57287E" w14:textId="644F3C73" w:rsidR="00D02DEE" w:rsidRDefault="00EA4B50">
      <w:pPr>
        <w:pStyle w:val="BodyText"/>
      </w:pPr>
      <w:r>
        <w:t xml:space="preserve">If you can get a second </w:t>
      </w:r>
      <w:del w:id="48" w:author="Author" w:date="2020-05-26T13:16:00Z">
        <w:r>
          <w:delText>screen</w:delText>
        </w:r>
      </w:del>
      <w:ins w:id="49" w:author="Author" w:date="2020-05-26T13:16:00Z">
        <w:r>
          <w:t>projector</w:t>
        </w:r>
      </w:ins>
      <w:r>
        <w:t xml:space="preserve">, use it! It may require its own PC or laptop, so you may need to ask a helper to control it. </w:t>
      </w:r>
      <w:del w:id="50" w:author="Author" w:date="2020-05-26T13:16:00Z">
        <w:r>
          <w:delText>You can</w:delText>
        </w:r>
      </w:del>
      <w:ins w:id="51" w:author="Author" w:date="2020-05-26T13:16:00Z">
        <w:r>
          <w:t xml:space="preserve">You could for example display the </w:t>
        </w:r>
        <w:r>
          <w:t>live coding on one screen and</w:t>
        </w:r>
      </w:ins>
      <w:r>
        <w:t xml:space="preserve"> use the second screen to </w:t>
      </w:r>
      <w:del w:id="52" w:author="Author" w:date="2020-05-26T13:16:00Z">
        <w:r>
          <w:delText>show</w:delText>
        </w:r>
      </w:del>
      <w:ins w:id="53" w:author="Author" w:date="2020-05-26T13:16:00Z">
        <w:r>
          <w:t>present</w:t>
        </w:r>
      </w:ins>
      <w:r>
        <w:t xml:space="preserve"> illustrations</w:t>
      </w:r>
      <w:del w:id="54" w:author="Author" w:date="2020-05-26T13:16:00Z">
        <w:r>
          <w:delText xml:space="preserve"> or the lesson material</w:delText>
        </w:r>
      </w:del>
      <w:r>
        <w:t>.</w:t>
      </w:r>
    </w:p>
    <w:p w14:paraId="60B92318" w14:textId="77777777" w:rsidR="00D02DEE" w:rsidRDefault="00EA4B50">
      <w:pPr>
        <w:pStyle w:val="Heading2"/>
      </w:pPr>
      <w:bookmarkStart w:id="55" w:name="tip-5.-avoid-distractions."/>
      <w:r>
        <w:t>Tip 5. Avoid distractions.</w:t>
      </w:r>
      <w:bookmarkEnd w:id="55"/>
    </w:p>
    <w:p w14:paraId="398427D6" w14:textId="77777777" w:rsidR="00D02DEE" w:rsidRDefault="00EA4B50">
      <w:pPr>
        <w:pStyle w:val="FirstParagraph"/>
      </w:pPr>
      <w:r>
        <w:t>Seeing notifications flash by on the screen distracts you as well as the learners, and may even result in awkward situations when a message pops up you</w:t>
      </w:r>
      <w:r>
        <w:t>’d rather not have others see. Turn off notifications on your laptop and phone, such as those from social media, email, etc.</w:t>
      </w:r>
      <w:ins w:id="56" w:author="Author" w:date="2020-05-26T13:16:00Z">
        <w:r>
          <w:t xml:space="preserve"> A difference between presenting a deck of slides and live coding is that you may end up sharing more of your computer during the la</w:t>
        </w:r>
        <w:r>
          <w:t>tter. Close any applications that may cause distractions and consider what desktop image and screensaver you use. Use printouts of the lesson material during teaching, or alternatively display them on a second device (tablet or laptop).</w:t>
        </w:r>
      </w:ins>
    </w:p>
    <w:p w14:paraId="1DF90799" w14:textId="77777777" w:rsidR="00D02DEE" w:rsidRDefault="00EA4B50">
      <w:pPr>
        <w:pStyle w:val="Heading2"/>
      </w:pPr>
      <w:bookmarkStart w:id="57" w:name="tip-6.-use-illustrations---even-better-d"/>
      <w:r>
        <w:lastRenderedPageBreak/>
        <w:t>Tip 6. Use illustra</w:t>
      </w:r>
      <w:r>
        <w:t>tions - even better, draw them.</w:t>
      </w:r>
      <w:bookmarkEnd w:id="57"/>
    </w:p>
    <w:p w14:paraId="75A53DAA" w14:textId="735BA8ED" w:rsidR="00D02DEE" w:rsidRDefault="00EA4B50">
      <w:pPr>
        <w:pStyle w:val="FirstParagraph"/>
      </w:pPr>
      <w:r>
        <w:t xml:space="preserve">Lesson material often </w:t>
      </w:r>
      <w:del w:id="58" w:author="Author" w:date="2020-05-26T13:16:00Z">
        <w:r>
          <w:delText>come</w:delText>
        </w:r>
      </w:del>
      <w:ins w:id="59" w:author="Author" w:date="2020-05-26T13:16:00Z">
        <w:r>
          <w:t>comes</w:t>
        </w:r>
      </w:ins>
      <w:r>
        <w:t xml:space="preserve"> with illustrations</w:t>
      </w:r>
      <w:del w:id="60" w:author="Author" w:date="2020-05-26T13:16:00Z">
        <w:r>
          <w:delText>,</w:delText>
        </w:r>
      </w:del>
      <w:r>
        <w:t xml:space="preserve"> and these may help learners to understand the stages of the lesson and to organize the material. What can work really well is when you as instructor generate the illustrations o</w:t>
      </w:r>
      <w:r>
        <w:t>n the whiteboard as you progress through the material. This allows you to build up diagrams, making them increasingly complex in parallel with the material you are teaching. Presenting complementary information using visual and verbal representations helps</w:t>
      </w:r>
      <w:r>
        <w:t xml:space="preserve"> learning (so-called “dual coding” [</w:t>
      </w:r>
      <w:hyperlink w:anchor="ref-clarkDualCodingTheory1991">
        <w:r>
          <w:rPr>
            <w:rStyle w:val="Hyperlink"/>
          </w:rPr>
          <w:t>13</w:t>
        </w:r>
      </w:hyperlink>
      <w:r>
        <w:t>]). Consider having learners draw or fill in diagrams themselves, from scratch or from fill-in-the-blank diagrams you have prepared in advance. Diagramming helps lear</w:t>
      </w:r>
      <w:r>
        <w:t>ners understand the material, makes for a more lively workshop (you’ll have to move between your computer and the whiteboard), and gathers the learners’ attention to you as well.</w:t>
      </w:r>
    </w:p>
    <w:p w14:paraId="5F3B8EBA" w14:textId="77777777" w:rsidR="00D02DEE" w:rsidRDefault="00EA4B50">
      <w:pPr>
        <w:pStyle w:val="Heading2"/>
      </w:pPr>
      <w:bookmarkStart w:id="61" w:name="tip-7.-stick-to-the-lesson-material."/>
      <w:r>
        <w:t>Tip 7. Stick to the lesson material.</w:t>
      </w:r>
      <w:bookmarkEnd w:id="61"/>
    </w:p>
    <w:p w14:paraId="0ADF6C09" w14:textId="1E6C8FC0" w:rsidR="00D02DEE" w:rsidRDefault="00EA4B50">
      <w:pPr>
        <w:pStyle w:val="FirstParagraph"/>
      </w:pPr>
      <w:r>
        <w:t xml:space="preserve">When getting started with participatory </w:t>
      </w:r>
      <w:r>
        <w:t>live coding when teaching, it is advised to use a well-developed and tested lesson. Examples of well-tested such lessons specifically written for teaching using this technique are the collaboratively developed lessons from The Carpentries (</w:t>
      </w:r>
      <w:hyperlink r:id="rId11">
        <w:r>
          <w:rPr>
            <w:rStyle w:val="Hyperlink"/>
          </w:rPr>
          <w:t>https://carpentries.org/workshops-curricula</w:t>
        </w:r>
      </w:hyperlink>
      <w:r>
        <w:t>). Practicing teaching your lesson material in advance is important, as the participatory live coding technique can be more demanding, especially when y</w:t>
      </w:r>
      <w:r>
        <w:t xml:space="preserve">ou are doing it for the first time. </w:t>
      </w:r>
      <w:ins w:id="62" w:author="Author" w:date="2020-05-26T13:16:00Z">
        <w:r>
          <w:t xml:space="preserve">Add notes to your printouts of the lesson material, or have them easily available on the second device (tablet or laptop) if you use one. </w:t>
        </w:r>
      </w:ins>
      <w:r>
        <w:t xml:space="preserve">It may be tempting to deviate from your material because you would like to show a </w:t>
      </w:r>
      <w:r>
        <w:t xml:space="preserve">neat trick or demonstrate some alternative way of doing something, but there is always a fair chance you’ll run into something unexpected that you then have to explain. It is thus advised not to improvise until you are familiar enough with the </w:t>
      </w:r>
      <w:r>
        <w:lastRenderedPageBreak/>
        <w:t>material and</w:t>
      </w:r>
      <w:r>
        <w:t xml:space="preserve"> want to explain something with a low risk of failure. </w:t>
      </w:r>
      <w:del w:id="63" w:author="Author" w:date="2020-05-26T13:16:00Z">
        <w:r>
          <w:delText xml:space="preserve">Use printouts of the lesson material during teaching, or alternatively use a second device (tablet or laptop) on which you can view your notes. </w:delText>
        </w:r>
      </w:del>
      <w:r>
        <w:t>Consider the use of a timer for exercises: they help keep yourself honest when you tell learners they have 5 minutes for an exercise. Sometimes a question or a “what if?” comes up that you’d like to ad</w:t>
      </w:r>
      <w:r>
        <w:t>dress but need some time to sort through. Collect these, for example on sticky notes or ask learners to add them to a shared online document that they all can edit. This way, you can think about these while learners are doing exercises and answer them afte</w:t>
      </w:r>
      <w:r>
        <w:t>rwards. You then don’t disrupt the flow of the lesson while still showing that you take the learner’s questions seriously.</w:t>
      </w:r>
    </w:p>
    <w:p w14:paraId="38404F6A" w14:textId="77777777" w:rsidR="00D02DEE" w:rsidRDefault="00EA4B50">
      <w:pPr>
        <w:pStyle w:val="Heading2"/>
      </w:pPr>
      <w:bookmarkStart w:id="64" w:name="tip-8.-embrace-your-mistakes."/>
      <w:r>
        <w:t>Tip 8. Embrace your mistakes.</w:t>
      </w:r>
      <w:bookmarkEnd w:id="64"/>
    </w:p>
    <w:p w14:paraId="16336D8D" w14:textId="3FB8D7BD" w:rsidR="00D02DEE" w:rsidRDefault="00EA4B50">
      <w:pPr>
        <w:pStyle w:val="FirstParagraph"/>
      </w:pPr>
      <w:r>
        <w:t xml:space="preserve">No matter how well prepared you are, you will make mistakes: typos are hard to avoid, you may overlook </w:t>
      </w:r>
      <w:r>
        <w:t xml:space="preserve">something from the lesson instructions, etc. Experiencing the instructor making </w:t>
      </w:r>
      <w:del w:id="65" w:author="Author" w:date="2020-05-26T13:16:00Z">
        <w:r>
          <w:delText>a mistake</w:delText>
        </w:r>
      </w:del>
      <w:ins w:id="66" w:author="Author" w:date="2020-05-26T13:16:00Z">
        <w:r>
          <w:t>mistakes</w:t>
        </w:r>
      </w:ins>
      <w:r>
        <w:t xml:space="preserve"> allows learners to see how to diagnose and correct them, </w:t>
      </w:r>
      <w:del w:id="67" w:author="Author" w:date="2020-05-26T13:16:00Z">
        <w:r>
          <w:delText>and gives</w:delText>
        </w:r>
      </w:del>
      <w:ins w:id="68" w:author="Author" w:date="2020-05-26T13:16:00Z">
        <w:r>
          <w:t>as well as giving</w:t>
        </w:r>
      </w:ins>
      <w:r>
        <w:t xml:space="preserve"> the learners permission to make and share theirs. This is a way of dealing with mistakes tha</w:t>
      </w:r>
      <w:r>
        <w:t>t is called “positive error framing</w:t>
      </w:r>
      <w:del w:id="69" w:author="Author" w:date="2020-05-26T13:16:00Z">
        <w:r>
          <w:delText>”,</w:delText>
        </w:r>
      </w:del>
      <w:ins w:id="70" w:author="Author" w:date="2020-05-26T13:16:00Z">
        <w:r>
          <w:t>”</w:t>
        </w:r>
      </w:ins>
      <w:r>
        <w:t xml:space="preserve"> and it has shown to be beneficial for learning [</w:t>
      </w:r>
      <w:hyperlink w:anchor="ref-steele-johnsonErrorFramingEffects2014">
        <w:r>
          <w:rPr>
            <w:rStyle w:val="Hyperlink"/>
          </w:rPr>
          <w:t>14</w:t>
        </w:r>
      </w:hyperlink>
      <w:r>
        <w:t>]. So, don’t fear making mistakes</w:t>
      </w:r>
      <w:del w:id="71" w:author="Author" w:date="2020-05-26T13:16:00Z">
        <w:r>
          <w:delText>,</w:delText>
        </w:r>
      </w:del>
      <w:r>
        <w:t xml:space="preserve"> and turn them into a teachable moment: novices are going to spend at le</w:t>
      </w:r>
      <w:r>
        <w:t>ast some</w:t>
      </w:r>
      <w:ins w:id="72" w:author="Author" w:date="2020-05-26T13:16:00Z">
        <w:r>
          <w:t xml:space="preserve"> of</w:t>
        </w:r>
      </w:ins>
      <w:r>
        <w:t xml:space="preserve"> their time making similar mistakes, but how to deal with the is left out of most textbooks. For example, read out the error message and explain how it told you what mistake you made. You can also involve the learners in the problem-solving by a</w:t>
      </w:r>
      <w:r>
        <w:t>sking them what they think went wrong and how it can be fixed.</w:t>
      </w:r>
    </w:p>
    <w:p w14:paraId="4DFE7E1B" w14:textId="77777777" w:rsidR="00D02DEE" w:rsidRDefault="00EA4B50">
      <w:pPr>
        <w:pStyle w:val="Heading2"/>
      </w:pPr>
      <w:bookmarkStart w:id="73" w:name="tip-9.-get-real-time-feedback-and-provid"/>
      <w:r>
        <w:t>Tip 9. Get real-time feedback</w:t>
      </w:r>
      <w:ins w:id="74" w:author="Author" w:date="2020-05-26T13:16:00Z">
        <w:r>
          <w:t xml:space="preserve"> and provide immediate help</w:t>
        </w:r>
      </w:ins>
      <w:r>
        <w:t>.</w:t>
      </w:r>
      <w:bookmarkEnd w:id="73"/>
    </w:p>
    <w:p w14:paraId="3738C161" w14:textId="7C8D213D" w:rsidR="00D02DEE" w:rsidRDefault="00EA4B50">
      <w:pPr>
        <w:pStyle w:val="FirstParagraph"/>
      </w:pPr>
      <w:r>
        <w:t>It can be difficult while teaching to be sure all learners are following along and do not fall behind. One way to check with your learn</w:t>
      </w:r>
      <w:r>
        <w:t xml:space="preserve">ers is to give each learner two sticky notes of </w:t>
      </w:r>
      <w:r>
        <w:lastRenderedPageBreak/>
        <w:t xml:space="preserve">different </w:t>
      </w:r>
      <w:del w:id="75" w:author="Author" w:date="2020-05-26T13:16:00Z">
        <w:r>
          <w:delText>colours</w:delText>
        </w:r>
      </w:del>
      <w:ins w:id="76" w:author="Author" w:date="2020-05-26T13:16:00Z">
        <w:r>
          <w:t>colors</w:t>
        </w:r>
      </w:ins>
      <w:r>
        <w:t>, e.g., blue and yellow</w:t>
      </w:r>
      <w:del w:id="77" w:author="Author" w:date="2020-05-26T13:16:00Z">
        <w:r>
          <w:delText>, checking with your learners if all of them can</w:delText>
        </w:r>
        <w:r>
          <w:delText xml:space="preserve"> distinguish between them (some people are blue-yellow colorblind).</w:delText>
        </w:r>
      </w:del>
      <w:ins w:id="78" w:author="Author" w:date="2020-05-26T13:16:00Z">
        <w:r>
          <w:t>.</w:t>
        </w:r>
      </w:ins>
      <w:r>
        <w:t xml:space="preserve"> These can be held up for voting, but their real use is as status flags. If someone has completed an exercise, they put the yellow sticky note on their laptop; if they </w:t>
      </w:r>
      <w:r>
        <w:t>run into a problem and need help, they put up the blue one. This is better than having people raise their hands because they can keep working while their flag is raised, while signalling to any available helpers who to go to.</w:t>
      </w:r>
      <w:ins w:id="79" w:author="Author" w:date="2020-05-26T13:16:00Z">
        <w:r>
          <w:t xml:space="preserve"> It is important to check with </w:t>
        </w:r>
        <w:r>
          <w:t>your learners if all of them can distinguish between the different colors of the sticky notes. For example, many people are red-green colorblind and some people are blue-yellow colorblind. As an alternative, colorblind learners could mark the stickers by w</w:t>
        </w:r>
        <w:r>
          <w:t>riting something onto them, e.g. “OK” and “Problem”.</w:t>
        </w:r>
      </w:ins>
    </w:p>
    <w:p w14:paraId="175F6B7A" w14:textId="77777777" w:rsidR="00D02DEE" w:rsidRDefault="00EA4B50">
      <w:pPr>
        <w:pStyle w:val="BodyText"/>
      </w:pPr>
      <w:r>
        <w:t>Also, the use of sticky notes allows the instructor to quickly see from the front of the room what state the class is in. Sometimes a blue sticky note involves a technical problem that takes a bit more t</w:t>
      </w:r>
      <w:r>
        <w:t>ime to solve. To prevent this issue slowing down the whole class too much, use the occasion to take the small break you had planned to take a bit later, giving yourself or any helpers you may have time to fix the problem.</w:t>
      </w:r>
    </w:p>
    <w:p w14:paraId="4D41118D" w14:textId="77777777" w:rsidR="00165562" w:rsidRDefault="00EA4B50">
      <w:pPr>
        <w:pStyle w:val="Heading2"/>
        <w:rPr>
          <w:del w:id="80" w:author="Author" w:date="2020-05-26T13:16:00Z"/>
        </w:rPr>
      </w:pPr>
      <w:bookmarkStart w:id="81" w:name="tip-10.-recruit-helpers-and-co-instructo"/>
      <w:del w:id="82" w:author="Author" w:date="2020-05-26T13:16:00Z">
        <w:r>
          <w:delText>Tip 10. Recruit helpers and co-instructors.</w:delText>
        </w:r>
        <w:bookmarkEnd w:id="81"/>
      </w:del>
    </w:p>
    <w:p w14:paraId="42AAD481" w14:textId="7F282D42" w:rsidR="00D02DEE" w:rsidRDefault="00EA4B50">
      <w:pPr>
        <w:pStyle w:val="BodyText"/>
        <w:pPrChange w:id="83" w:author="Author" w:date="2020-05-26T13:16:00Z">
          <w:pPr>
            <w:pStyle w:val="FirstParagraph"/>
          </w:pPr>
        </w:pPrChange>
      </w:pPr>
      <w:r>
        <w:t>If you can, have a good ratio betw</w:t>
      </w:r>
      <w:r>
        <w:t>een helpers/teaching assistants and learners. How many helpers you need and can have depends on the course or workshop, but around 1 helper for each 10 students is a good place to start. The main role for helpers is assuring learners do not fall behind due</w:t>
      </w:r>
      <w:r>
        <w:t xml:space="preserve"> to, for example, technical issues. </w:t>
      </w:r>
      <w:del w:id="84" w:author="Author" w:date="2020-05-26T13:16:00Z">
        <w:r>
          <w:delText>They</w:delText>
        </w:r>
      </w:del>
      <w:ins w:id="85" w:author="Author" w:date="2020-05-26T13:16:00Z">
        <w:r>
          <w:t>Helpers</w:t>
        </w:r>
      </w:ins>
      <w:r>
        <w:t xml:space="preserve"> should keep an eye out for sticky notes indicating a learner signaling for help. </w:t>
      </w:r>
      <w:del w:id="86" w:author="Author" w:date="2020-05-26T13:16:00Z">
        <w:r>
          <w:delText>Having a</w:delText>
        </w:r>
      </w:del>
      <w:ins w:id="87" w:author="Author" w:date="2020-05-26T13:16:00Z">
        <w:r>
          <w:t>A</w:t>
        </w:r>
      </w:ins>
      <w:r>
        <w:t xml:space="preserve"> co-instructor </w:t>
      </w:r>
      <w:del w:id="88" w:author="Author" w:date="2020-05-26T13:16:00Z">
        <w:r>
          <w:delText>helps sharing</w:delText>
        </w:r>
      </w:del>
      <w:ins w:id="89" w:author="Author" w:date="2020-05-26T13:16:00Z">
        <w:r>
          <w:t>can share</w:t>
        </w:r>
      </w:ins>
      <w:r>
        <w:t xml:space="preserve"> the </w:t>
      </w:r>
      <w:del w:id="90" w:author="Author" w:date="2020-05-26T13:16:00Z">
        <w:r>
          <w:delText>load, as</w:delText>
        </w:r>
      </w:del>
      <w:ins w:id="91" w:author="Author" w:date="2020-05-26T13:16:00Z">
        <w:r>
          <w:t>burden of</w:t>
        </w:r>
      </w:ins>
      <w:r>
        <w:t xml:space="preserve"> teaching </w:t>
      </w:r>
      <w:del w:id="92" w:author="Author" w:date="2020-05-26T13:16:00Z">
        <w:r>
          <w:delText xml:space="preserve">in general, </w:delText>
        </w:r>
      </w:del>
      <w:r>
        <w:t xml:space="preserve">and </w:t>
      </w:r>
      <w:del w:id="93" w:author="Author" w:date="2020-05-26T13:16:00Z">
        <w:r>
          <w:delText xml:space="preserve">teaching with </w:delText>
        </w:r>
      </w:del>
      <w:ins w:id="94" w:author="Author" w:date="2020-05-26T13:16:00Z">
        <w:r>
          <w:t xml:space="preserve">responding to student needs, as </w:t>
        </w:r>
      </w:ins>
      <w:r>
        <w:t xml:space="preserve">participatory live coding </w:t>
      </w:r>
      <w:del w:id="95" w:author="Author" w:date="2020-05-26T13:16:00Z">
        <w:r>
          <w:delText>in particular, is</w:delText>
        </w:r>
      </w:del>
      <w:ins w:id="96" w:author="Author" w:date="2020-05-26T13:16:00Z">
        <w:r>
          <w:t>can be particularly</w:t>
        </w:r>
      </w:ins>
      <w:r>
        <w:t xml:space="preserve"> </w:t>
      </w:r>
      <w:r>
        <w:t>tiring</w:t>
      </w:r>
      <w:ins w:id="97" w:author="Author" w:date="2020-05-26T13:16:00Z">
        <w:r>
          <w:t xml:space="preserve"> for students as well as instructors</w:t>
        </w:r>
      </w:ins>
      <w:r>
        <w:t xml:space="preserve">. While they are not teaching, a co-instructor can </w:t>
      </w:r>
      <w:r>
        <w:lastRenderedPageBreak/>
        <w:t>also keep an eye on the room and give the instructor some immediate feedback on the pace or other issues.</w:t>
      </w:r>
    </w:p>
    <w:p w14:paraId="2EA720A5" w14:textId="435D48DE" w:rsidR="00D02DEE" w:rsidRDefault="00EA4B50">
      <w:pPr>
        <w:pStyle w:val="BodyText"/>
        <w:rPr>
          <w:ins w:id="98" w:author="Author" w:date="2020-05-26T13:16:00Z"/>
        </w:rPr>
      </w:pPr>
      <w:del w:id="99" w:author="Author" w:date="2020-05-26T13:16:00Z">
        <w:r>
          <w:delText>Learners can be involved in the instruction also, by, for example, having them</w:delText>
        </w:r>
      </w:del>
      <w:ins w:id="100" w:author="Author" w:date="2020-05-26T13:16:00Z">
        <w:r>
          <w:t>When you need to manage a diverse classroom where you hav</w:t>
        </w:r>
        <w:r>
          <w:t>e a range of experience and expertise amongst your learners, asking the more experienced learners to contribute as helpers may also help keep them motivated.</w:t>
        </w:r>
      </w:ins>
    </w:p>
    <w:p w14:paraId="5C9C343B" w14:textId="77777777" w:rsidR="00D02DEE" w:rsidRDefault="00EA4B50">
      <w:pPr>
        <w:pStyle w:val="Heading2"/>
        <w:rPr>
          <w:ins w:id="101" w:author="Author" w:date="2020-05-26T13:16:00Z"/>
        </w:rPr>
      </w:pPr>
      <w:bookmarkStart w:id="102" w:name="tip-10.-turn-learners-into-co-instructor"/>
      <w:ins w:id="103" w:author="Author" w:date="2020-05-26T13:16:00Z">
        <w:r>
          <w:t>Tip 10. Turn learners into co-instructors.</w:t>
        </w:r>
        <w:bookmarkEnd w:id="102"/>
      </w:ins>
    </w:p>
    <w:p w14:paraId="6F8C908D" w14:textId="6CC14B48" w:rsidR="00D02DEE" w:rsidRDefault="00EA4B50">
      <w:pPr>
        <w:pStyle w:val="FirstParagraph"/>
        <w:pPrChange w:id="104" w:author="Author" w:date="2020-05-26T13:16:00Z">
          <w:pPr>
            <w:pStyle w:val="BodyText"/>
          </w:pPr>
        </w:pPrChange>
      </w:pPr>
      <w:ins w:id="105" w:author="Author" w:date="2020-05-26T13:16:00Z">
        <w:r>
          <w:t>During participatory live coding, learners are actively</w:t>
        </w:r>
        <w:r>
          <w:t xml:space="preserve"> coding along with the instructor. You can engage them even more in different ways. For example, have learners</w:t>
        </w:r>
      </w:ins>
      <w:r>
        <w:t xml:space="preserve"> call out the next line of code that they think you as instructor should type next. It helps you to understand any misunderstandings learners migh</w:t>
      </w:r>
      <w:r>
        <w:t xml:space="preserve">t have, as well as having them practice applying the material taught. You can also ask them to take notes collaboratively, using an online note-taking document that they all can edit. Having learners discuss and verbalize the material they just learned in </w:t>
      </w:r>
      <w:r>
        <w:t xml:space="preserve">their own words helps solidify their knowledge. When you need to manage a diverse classroom where you have a range of experience and expertise amongst your learners, asking the more experienced learners to contribute </w:t>
      </w:r>
      <w:del w:id="106" w:author="Author" w:date="2020-05-26T13:16:00Z">
        <w:r>
          <w:delText xml:space="preserve">as helpers </w:delText>
        </w:r>
      </w:del>
      <w:r>
        <w:t>may also help keep them motivated.</w:t>
      </w:r>
    </w:p>
    <w:p w14:paraId="7E92583F" w14:textId="77777777" w:rsidR="00D02DEE" w:rsidRDefault="00EA4B50">
      <w:pPr>
        <w:pStyle w:val="Heading1"/>
      </w:pPr>
      <w:bookmarkStart w:id="107" w:name="conclusion"/>
      <w:r>
        <w:t>Conc</w:t>
      </w:r>
      <w:r>
        <w:t>lusion</w:t>
      </w:r>
      <w:bookmarkEnd w:id="107"/>
    </w:p>
    <w:p w14:paraId="4F505FCC" w14:textId="4E71F2CE" w:rsidR="00D02DEE" w:rsidRDefault="00EA4B50">
      <w:pPr>
        <w:pStyle w:val="FirstParagraph"/>
      </w:pPr>
      <w:r>
        <w:t xml:space="preserve">Participatory live coding is used successfully by thousands of instructors all over the world teaching programming, the use of the Unix shell or version control. It is increasingly being used in undergraduate teaching. It takes some practice to get </w:t>
      </w:r>
      <w:r>
        <w:t xml:space="preserve">used to presenting material </w:t>
      </w:r>
      <w:r>
        <w:lastRenderedPageBreak/>
        <w:t>this way. But after a few tries, most people feel it becomes natural</w:t>
      </w:r>
      <w:del w:id="108" w:author="Author" w:date="2020-05-26T13:16:00Z">
        <w:r>
          <w:delText>,</w:delText>
        </w:r>
      </w:del>
      <w:r>
        <w:t xml:space="preserve"> and rewarding as you interact with your learners in a wholly different way than when presenting slides.</w:t>
      </w:r>
    </w:p>
    <w:p w14:paraId="5977F923" w14:textId="77777777" w:rsidR="00D02DEE" w:rsidRDefault="00EA4B50">
      <w:pPr>
        <w:pStyle w:val="BodyText"/>
      </w:pPr>
      <w:r>
        <w:t>Teaching is performance art and can be rather serious b</w:t>
      </w:r>
      <w:r>
        <w:t>usiness. Don’t let this scare you: it is OK to add an element of play, i.e., to use humor and improvisation to liven up the teaching. How much you are able and willing to do this is really a matter of personality and taste as well as experience. It becomes</w:t>
      </w:r>
      <w:r>
        <w:t xml:space="preserve"> easier when you are more familiar with the material, allowing you to relax more. Choose your words and actions wisely, though. Remember that you want the learners to have a welcoming experience and a positive learning environment: a misplaced joke can rui</w:t>
      </w:r>
      <w:r>
        <w:t>n things in an instance. Start small: just saying “that was fun” after something worked well is a good start.</w:t>
      </w:r>
    </w:p>
    <w:p w14:paraId="6A9DA05C" w14:textId="77777777" w:rsidR="00D02DEE" w:rsidRDefault="00EA4B50">
      <w:pPr>
        <w:pStyle w:val="Heading2"/>
      </w:pPr>
      <w:bookmarkStart w:id="109" w:name="sources-for-these-ten-quick-tips-and-fur"/>
      <w:r>
        <w:t>Sources for these ten quick tips and further reading</w:t>
      </w:r>
      <w:bookmarkEnd w:id="109"/>
    </w:p>
    <w:p w14:paraId="3C1DD1CC" w14:textId="77777777" w:rsidR="00D02DEE" w:rsidRDefault="00EA4B50">
      <w:pPr>
        <w:pStyle w:val="FirstParagraph"/>
      </w:pPr>
      <w:r>
        <w:t>These tips were developed in the context of Software Carpentry and a first edition appeared on their blog (</w:t>
      </w:r>
      <w:hyperlink r:id="rId12">
        <w:r>
          <w:rPr>
            <w:rStyle w:val="Hyperlink"/>
          </w:rPr>
          <w:t>https://software-carpentry.org/blog/2016/04/tips-tricks-l</w:t>
        </w:r>
        <w:r>
          <w:rPr>
            <w:rStyle w:val="Hyperlink"/>
          </w:rPr>
          <w:t>ive-coding.html</w:t>
        </w:r>
      </w:hyperlink>
      <w:r>
        <w:t>). They have become part of the Carpentries instructor training materials (</w:t>
      </w:r>
      <w:hyperlink r:id="rId13">
        <w:r>
          <w:rPr>
            <w:rStyle w:val="Hyperlink"/>
          </w:rPr>
          <w:t>https://carpentries.github.io/instructor-training</w:t>
        </w:r>
      </w:hyperlink>
      <w:r>
        <w:t>). These also use example videos contrasting liv</w:t>
      </w:r>
      <w:r>
        <w:t>e coding done poorly (</w:t>
      </w:r>
      <w:hyperlink r:id="rId14">
        <w:r>
          <w:rPr>
            <w:rStyle w:val="Hyperlink"/>
          </w:rPr>
          <w:t>https://youtu.be/bXxBeNkKmJE</w:t>
        </w:r>
      </w:hyperlink>
      <w:r>
        <w:t>) and live coding done well (</w:t>
      </w:r>
      <w:hyperlink r:id="rId15">
        <w:r>
          <w:rPr>
            <w:rStyle w:val="Hyperlink"/>
          </w:rPr>
          <w:t>https://youtu.be/SkPmwe_WjeY</w:t>
        </w:r>
      </w:hyperlink>
      <w:r>
        <w:t>). Finally, [</w:t>
      </w:r>
      <w:hyperlink w:anchor="ref-wilsonTeachingTechTogether2019">
        <w:r>
          <w:rPr>
            <w:rStyle w:val="Hyperlink"/>
          </w:rPr>
          <w:t>15</w:t>
        </w:r>
      </w:hyperlink>
      <w:r>
        <w:t>] has a section on live coding.</w:t>
      </w:r>
    </w:p>
    <w:p w14:paraId="5F0659EC" w14:textId="77777777" w:rsidR="00D02DEE" w:rsidRDefault="00EA4B50">
      <w:pPr>
        <w:pStyle w:val="Heading2"/>
      </w:pPr>
      <w:bookmarkStart w:id="110" w:name="acknowledgements"/>
      <w:r>
        <w:t>Acknowledgements</w:t>
      </w:r>
      <w:bookmarkEnd w:id="110"/>
    </w:p>
    <w:p w14:paraId="11B49245" w14:textId="047CA72D" w:rsidR="00D02DEE" w:rsidRDefault="00EA4B50">
      <w:pPr>
        <w:pStyle w:val="FirstParagraph"/>
      </w:pPr>
      <w:r>
        <w:t>The authors wish to thank Dr. David Martin (University of Dundee, Scotland) for suggesting the word ‘participatory’ to distinguish this form of live coding from other forms</w:t>
      </w:r>
      <w:del w:id="111" w:author="Author" w:date="2020-05-26T13:16:00Z">
        <w:r>
          <w:delText>,</w:delText>
        </w:r>
      </w:del>
      <w:r>
        <w:t xml:space="preserve"> and for comment</w:t>
      </w:r>
      <w:r>
        <w:t>ing on a draft version of the manuscript.</w:t>
      </w:r>
    </w:p>
    <w:p w14:paraId="575C2B3F" w14:textId="77777777" w:rsidR="00D02DEE" w:rsidRDefault="00EA4B50">
      <w:pPr>
        <w:pStyle w:val="Heading1"/>
      </w:pPr>
      <w:bookmarkStart w:id="112" w:name="references"/>
      <w:r>
        <w:lastRenderedPageBreak/>
        <w:t>References</w:t>
      </w:r>
      <w:bookmarkEnd w:id="112"/>
    </w:p>
    <w:p w14:paraId="05F3E2FC" w14:textId="77777777" w:rsidR="00D02DEE" w:rsidRDefault="00EA4B50">
      <w:pPr>
        <w:pStyle w:val="Bibliography"/>
      </w:pPr>
      <w:bookmarkStart w:id="113" w:name="ref-fisherBetterLearningStructured2013"/>
      <w:bookmarkStart w:id="114" w:name="refs"/>
      <w:r>
        <w:t xml:space="preserve">1. Fisher D, Frey N. Better Learning Through Structured Teaching: A Framework for the Gradual Release of Responsibility. ASCD; 2013. </w:t>
      </w:r>
    </w:p>
    <w:p w14:paraId="7857A1E1" w14:textId="77777777" w:rsidR="00D02DEE" w:rsidRDefault="00EA4B50">
      <w:pPr>
        <w:pStyle w:val="Bibliography"/>
      </w:pPr>
      <w:bookmarkStart w:id="115" w:name="ref-haaranenProgrammingPerformanceLivest"/>
      <w:bookmarkEnd w:id="113"/>
      <w:r>
        <w:t>2. Haaranen L. Programming as a Performance: Live-streaming and Its I</w:t>
      </w:r>
      <w:r>
        <w:t>mplications for Computer Science Education. Proceedings of the 2017 ACM Conference on Innovation and Technology in Computer Science Education. Bologna, Italy: Association for Computing Machinery; 2017. pp. 353–358. doi:</w:t>
      </w:r>
      <w:hyperlink r:id="rId16">
        <w:r>
          <w:rPr>
            <w:rStyle w:val="Hyperlink"/>
          </w:rPr>
          <w:t>10.1145/3059009.3059035</w:t>
        </w:r>
      </w:hyperlink>
    </w:p>
    <w:p w14:paraId="54EA27C1" w14:textId="77777777" w:rsidR="00D02DEE" w:rsidRDefault="00EA4B50">
      <w:pPr>
        <w:pStyle w:val="Bibliography"/>
      </w:pPr>
      <w:bookmarkStart w:id="116" w:name="ref-collinsLiveCodingLaptop2003"/>
      <w:bookmarkEnd w:id="115"/>
      <w:r>
        <w:t>3. Collins N, McLEAN A, Rohrhuber J, Ward A. Live coding in laptop performance. Organised Sound. 2003;8: 321–330. doi:</w:t>
      </w:r>
      <w:hyperlink r:id="rId17">
        <w:r>
          <w:rPr>
            <w:rStyle w:val="Hyperlink"/>
          </w:rPr>
          <w:t>10.1017/S135577180300030X</w:t>
        </w:r>
      </w:hyperlink>
    </w:p>
    <w:p w14:paraId="3603EA0F" w14:textId="77777777" w:rsidR="00D02DEE" w:rsidRDefault="00EA4B50">
      <w:pPr>
        <w:pStyle w:val="Bibliography"/>
      </w:pPr>
      <w:bookmarkStart w:id="117" w:name="ref-wilsonSoftwareCarpentryLessons2016"/>
      <w:bookmarkEnd w:id="116"/>
      <w:r>
        <w:t>4. Wi</w:t>
      </w:r>
      <w:r>
        <w:t>lson G. Software Carpentry: Lessons learned. F1000Research. 2016;3: 62. doi:</w:t>
      </w:r>
      <w:hyperlink r:id="rId18">
        <w:r>
          <w:rPr>
            <w:rStyle w:val="Hyperlink"/>
          </w:rPr>
          <w:t>10.12688/f1000research.3-62.v2</w:t>
        </w:r>
      </w:hyperlink>
    </w:p>
    <w:p w14:paraId="4F371E36" w14:textId="77777777" w:rsidR="00D02DEE" w:rsidRDefault="00EA4B50">
      <w:pPr>
        <w:pStyle w:val="Bibliography"/>
      </w:pPr>
      <w:bookmarkStart w:id="118" w:name="ref-erinalisonbeckerCarpentriesInstructo"/>
      <w:bookmarkEnd w:id="117"/>
      <w:r>
        <w:t>5. Becker EA, Koch C, Word K, Harris RM, Sane M, Nederbragt L, et al. Carpentries/i</w:t>
      </w:r>
      <w:r>
        <w:t>nstructor-training: The Carpentries Instructor Training June 2019. Zenodo; 2019. doi:</w:t>
      </w:r>
      <w:hyperlink r:id="rId19">
        <w:r>
          <w:rPr>
            <w:rStyle w:val="Hyperlink"/>
          </w:rPr>
          <w:t>10.5281/zenodo.3258398</w:t>
        </w:r>
      </w:hyperlink>
    </w:p>
    <w:p w14:paraId="108ED284" w14:textId="77777777" w:rsidR="00D02DEE" w:rsidRDefault="00EA4B50">
      <w:pPr>
        <w:pStyle w:val="Bibliography"/>
      </w:pPr>
      <w:bookmarkStart w:id="119" w:name="ref-johnstonGraduateStudentledParticipat"/>
      <w:bookmarkEnd w:id="118"/>
      <w:r>
        <w:t>6. Johnston L, Bonsma-Fisher M, Ostblom J, Hasan A, Santangelo J, Coome L, et al. A graduate student-led participatory live-coding quantitative methods course in R: Experiences on initiating, developing, and teaching. Journal of Open Source Education. 2019</w:t>
      </w:r>
      <w:r>
        <w:t>;2: 49. doi:</w:t>
      </w:r>
      <w:hyperlink r:id="rId20">
        <w:r>
          <w:rPr>
            <w:rStyle w:val="Hyperlink"/>
          </w:rPr>
          <w:t>10.21105/jose.00049</w:t>
        </w:r>
      </w:hyperlink>
    </w:p>
    <w:p w14:paraId="522EBDB6" w14:textId="77777777" w:rsidR="00D02DEE" w:rsidRDefault="00EA4B50">
      <w:pPr>
        <w:pStyle w:val="Bibliography"/>
      </w:pPr>
      <w:bookmarkStart w:id="120" w:name="ref-rajRoleLivecodingLearning2018"/>
      <w:bookmarkEnd w:id="119"/>
      <w:r>
        <w:t xml:space="preserve">7. Raj AGS, Patel JM, Halverson R, Halverson ER. Role of Live-coding in Learning Introductory Programming. Proceedings of the 18th Koli Calling International Conference </w:t>
      </w:r>
      <w:r>
        <w:t>on Computing Education Research. Koli, Finland: Association for Computing Machinery; 2018. pp. 1–8. doi:</w:t>
      </w:r>
      <w:hyperlink r:id="rId21">
        <w:r>
          <w:rPr>
            <w:rStyle w:val="Hyperlink"/>
          </w:rPr>
          <w:t>10.1145/3279720.3279725</w:t>
        </w:r>
      </w:hyperlink>
    </w:p>
    <w:p w14:paraId="6630CBF4" w14:textId="77777777" w:rsidR="00D02DEE" w:rsidRDefault="00EA4B50">
      <w:pPr>
        <w:pStyle w:val="Bibliography"/>
      </w:pPr>
      <w:bookmarkStart w:id="121" w:name="ref-rajLivecodingVsStatic2020"/>
      <w:bookmarkEnd w:id="120"/>
      <w:r>
        <w:t>8. Raj AGS, Gu P, Zhang E, R AXA, Williams J, Halverson R, et al. Liv</w:t>
      </w:r>
      <w:r>
        <w:t>e-coding vs Static Code Examples: Which is better with respect to Student Learning and Cognitive Load? Proceedings of the Twenty-Second Australasian Computing Education Conference. Melbourne VIC Australia: ACM; 2020. pp. 152–159. doi:</w:t>
      </w:r>
      <w:hyperlink r:id="rId22">
        <w:r>
          <w:rPr>
            <w:rStyle w:val="Hyperlink"/>
          </w:rPr>
          <w:t>10.1145/3373165.3373182</w:t>
        </w:r>
      </w:hyperlink>
    </w:p>
    <w:p w14:paraId="790D2B80" w14:textId="77777777" w:rsidR="00D02DEE" w:rsidRDefault="00EA4B50">
      <w:pPr>
        <w:pStyle w:val="Bibliography"/>
      </w:pPr>
      <w:bookmarkStart w:id="122" w:name="ref-rubinEffectivenessLivecodingTeach201"/>
      <w:bookmarkEnd w:id="121"/>
      <w:r>
        <w:t>9. Rubin MJ. The Effectiveness of Live-coding to Teach Introductory Programming. Proceeding of the 44th ACM Technical Symposium on Computer Science Education. Denver, Colorado, USA: ACM; 2013. pp</w:t>
      </w:r>
      <w:r>
        <w:t>. 651–656. doi:</w:t>
      </w:r>
      <w:hyperlink r:id="rId23">
        <w:r>
          <w:rPr>
            <w:rStyle w:val="Hyperlink"/>
          </w:rPr>
          <w:t>10.1145/2445196.2445388</w:t>
        </w:r>
      </w:hyperlink>
    </w:p>
    <w:p w14:paraId="094AC1DE" w14:textId="77777777" w:rsidR="00D02DEE" w:rsidRDefault="00EA4B50">
      <w:pPr>
        <w:pStyle w:val="Bibliography"/>
      </w:pPr>
      <w:bookmarkStart w:id="123" w:name="ref-brownTenQuickTips2018"/>
      <w:bookmarkEnd w:id="122"/>
      <w:r>
        <w:t>10. Brown NCC, Wilson G. Ten quick tips for teaching programming. PLOS Computational Biology. 2018;14: e1006023. doi:</w:t>
      </w:r>
      <w:hyperlink r:id="rId24">
        <w:r>
          <w:rPr>
            <w:rStyle w:val="Hyperlink"/>
          </w:rPr>
          <w:t>10.1371/journal.pcbi.1006023</w:t>
        </w:r>
      </w:hyperlink>
    </w:p>
    <w:p w14:paraId="13FC1893" w14:textId="77777777" w:rsidR="00D02DEE" w:rsidRDefault="00EA4B50">
      <w:pPr>
        <w:pStyle w:val="Bibliography"/>
      </w:pPr>
      <w:bookmarkStart w:id="124" w:name="ref-wrightWhyWhenHow2020"/>
      <w:bookmarkEnd w:id="123"/>
      <w:r>
        <w:t>11. Wright AM, Schwartz RS, Oaks JR, Newman CE, Flanagan SP. The why, when, and how of computing in biology classrooms. F1000Research. 2020;8: 1854. doi:</w:t>
      </w:r>
      <w:hyperlink r:id="rId25">
        <w:r>
          <w:rPr>
            <w:rStyle w:val="Hyperlink"/>
          </w:rPr>
          <w:t>10.12688/f1000research.20873.2</w:t>
        </w:r>
      </w:hyperlink>
    </w:p>
    <w:p w14:paraId="49477859" w14:textId="77777777" w:rsidR="00D02DEE" w:rsidRDefault="00EA4B50">
      <w:pPr>
        <w:pStyle w:val="Bibliography"/>
      </w:pPr>
      <w:bookmarkStart w:id="125" w:name="ref-swellerCognitiveArchitectureInstruct"/>
      <w:bookmarkEnd w:id="124"/>
      <w:r>
        <w:t>12. Sweller J, van Merriënboer JJG, Paas F. Cognitive Architecture and Instructional Design: 20 Years Later. Educational Psychology Review. 2019. doi:</w:t>
      </w:r>
      <w:hyperlink r:id="rId26">
        <w:r>
          <w:rPr>
            <w:rStyle w:val="Hyperlink"/>
          </w:rPr>
          <w:t>10.1007/s10648-019-09465-5</w:t>
        </w:r>
      </w:hyperlink>
    </w:p>
    <w:p w14:paraId="55E0C9F8" w14:textId="77777777" w:rsidR="00D02DEE" w:rsidRDefault="00EA4B50">
      <w:pPr>
        <w:pStyle w:val="Bibliography"/>
      </w:pPr>
      <w:bookmarkStart w:id="126" w:name="ref-clarkDualCodingTheory1991"/>
      <w:bookmarkEnd w:id="125"/>
      <w:r>
        <w:lastRenderedPageBreak/>
        <w:t>13. Clark JM, Paivio A. Dual coding theory and education. Educational Psychology Review. 1991;3: 149–210. doi:</w:t>
      </w:r>
      <w:hyperlink r:id="rId27">
        <w:r>
          <w:rPr>
            <w:rStyle w:val="Hyperlink"/>
          </w:rPr>
          <w:t>10.1007/BF01320076</w:t>
        </w:r>
      </w:hyperlink>
    </w:p>
    <w:p w14:paraId="2BB10E8E" w14:textId="77777777" w:rsidR="00D02DEE" w:rsidRDefault="00EA4B50">
      <w:pPr>
        <w:pStyle w:val="Bibliography"/>
      </w:pPr>
      <w:bookmarkStart w:id="127" w:name="ref-steele-johnsonErrorFramingEffects201"/>
      <w:bookmarkEnd w:id="126"/>
      <w:r>
        <w:t>14. Steele-Johnson D, Kalinoski ZT. Error Fr</w:t>
      </w:r>
      <w:r>
        <w:t>aming Effects on Performance: Cognitive, Motivational, and Affective Pathways. The Journal of Psychology. 2014;148: 93–111. doi:</w:t>
      </w:r>
      <w:hyperlink r:id="rId28">
        <w:r>
          <w:rPr>
            <w:rStyle w:val="Hyperlink"/>
          </w:rPr>
          <w:t>10.1080/00223980.2012.748581</w:t>
        </w:r>
      </w:hyperlink>
    </w:p>
    <w:p w14:paraId="428820CC" w14:textId="77777777" w:rsidR="00D02DEE" w:rsidRDefault="00EA4B50">
      <w:pPr>
        <w:pStyle w:val="Bibliography"/>
      </w:pPr>
      <w:bookmarkStart w:id="128" w:name="ref-wilsonTeachingTechTogether2019"/>
      <w:bookmarkEnd w:id="127"/>
      <w:r>
        <w:t>15. Wilson G. Teaching tech togethe</w:t>
      </w:r>
      <w:r>
        <w:t xml:space="preserve">r: how to make lessons that work and build teaching community around them. Chapman and Hall; 2019. </w:t>
      </w:r>
      <w:bookmarkEnd w:id="114"/>
      <w:bookmarkEnd w:id="128"/>
    </w:p>
    <w:sectPr w:rsidR="00D02DEE" w:rsidSect="00D33AB7">
      <w:headerReference w:type="default" r:id="rId29"/>
      <w:footerReference w:type="even" r:id="rId30"/>
      <w:footerReference w:type="default" r:id="rId3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76B7" w14:textId="77777777" w:rsidR="00EA4B50" w:rsidRDefault="00EA4B50">
      <w:pPr>
        <w:spacing w:after="0"/>
      </w:pPr>
      <w:r>
        <w:separator/>
      </w:r>
    </w:p>
  </w:endnote>
  <w:endnote w:type="continuationSeparator" w:id="0">
    <w:p w14:paraId="4C84BB5C" w14:textId="77777777" w:rsidR="00EA4B50" w:rsidRDefault="00EA4B50">
      <w:pPr>
        <w:spacing w:after="0"/>
      </w:pPr>
      <w:r>
        <w:continuationSeparator/>
      </w:r>
    </w:p>
  </w:endnote>
  <w:endnote w:type="continuationNotice" w:id="1">
    <w:p w14:paraId="7E7E2E8B" w14:textId="77777777" w:rsidR="00EA4B50" w:rsidRDefault="00EA4B5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2428350"/>
      <w:docPartObj>
        <w:docPartGallery w:val="Page Numbers (Bottom of Page)"/>
        <w:docPartUnique/>
      </w:docPartObj>
    </w:sdtPr>
    <w:sdtEndPr>
      <w:rPr>
        <w:rStyle w:val="PageNumber"/>
      </w:rPr>
    </w:sdtEndPr>
    <w:sdtContent>
      <w:p w14:paraId="7B5F0953" w14:textId="77777777" w:rsidR="002B19CF" w:rsidRDefault="00EA4B50"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F59F7B" w14:textId="77777777" w:rsidR="002B19CF" w:rsidRDefault="00EA4B50"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9651812"/>
      <w:docPartObj>
        <w:docPartGallery w:val="Page Numbers (Bottom of Page)"/>
        <w:docPartUnique/>
      </w:docPartObj>
    </w:sdtPr>
    <w:sdtEndPr>
      <w:rPr>
        <w:rStyle w:val="PageNumber"/>
      </w:rPr>
    </w:sdtEndPr>
    <w:sdtContent>
      <w:p w14:paraId="4A3B381F" w14:textId="77777777" w:rsidR="002B19CF" w:rsidRDefault="00EA4B50"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E4CD35" w14:textId="77777777" w:rsidR="002B19CF" w:rsidRDefault="00EA4B50" w:rsidP="002B19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A2FCF" w14:textId="77777777" w:rsidR="00EA4B50" w:rsidRDefault="00EA4B50">
      <w:r>
        <w:separator/>
      </w:r>
    </w:p>
  </w:footnote>
  <w:footnote w:type="continuationSeparator" w:id="0">
    <w:p w14:paraId="6608798C" w14:textId="77777777" w:rsidR="00EA4B50" w:rsidRDefault="00EA4B50">
      <w:r>
        <w:continuationSeparator/>
      </w:r>
    </w:p>
  </w:footnote>
  <w:footnote w:type="continuationNotice" w:id="1">
    <w:p w14:paraId="265D8AB8" w14:textId="77777777" w:rsidR="00EA4B50" w:rsidRDefault="00EA4B5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1399" w14:textId="77777777" w:rsidR="00C520D1" w:rsidRDefault="00C52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F280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5562"/>
    <w:rsid w:val="004E29B3"/>
    <w:rsid w:val="00590D07"/>
    <w:rsid w:val="00784D58"/>
    <w:rsid w:val="008D6863"/>
    <w:rsid w:val="00B86B75"/>
    <w:rsid w:val="00BC48D5"/>
    <w:rsid w:val="00BF1A07"/>
    <w:rsid w:val="00C36279"/>
    <w:rsid w:val="00C520D1"/>
    <w:rsid w:val="00D02DEE"/>
    <w:rsid w:val="00E315A3"/>
    <w:rsid w:val="00EA4B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C8D23E8-FD24-E843-878F-7CD6FC29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520D1"/>
    <w:pPr>
      <w:tabs>
        <w:tab w:val="center" w:pos="4513"/>
        <w:tab w:val="right" w:pos="9026"/>
      </w:tabs>
      <w:spacing w:after="0"/>
    </w:pPr>
  </w:style>
  <w:style w:type="character" w:customStyle="1" w:styleId="HeaderChar">
    <w:name w:val="Header Char"/>
    <w:basedOn w:val="DefaultParagraphFont"/>
    <w:link w:val="Header"/>
    <w:rsid w:val="00C520D1"/>
  </w:style>
  <w:style w:type="paragraph" w:styleId="BalloonText">
    <w:name w:val="Balloon Text"/>
    <w:basedOn w:val="Normal"/>
    <w:link w:val="BalloonTextChar"/>
    <w:semiHidden/>
    <w:unhideWhenUsed/>
    <w:rsid w:val="00C520D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520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pentries.github.io/instructor-training" TargetMode="External"/><Relationship Id="rId18" Type="http://schemas.openxmlformats.org/officeDocument/2006/relationships/hyperlink" Target="https://doi.org/10.12688/f1000research.3-62.v2" TargetMode="External"/><Relationship Id="rId26" Type="http://schemas.openxmlformats.org/officeDocument/2006/relationships/hyperlink" Target="https://doi.org/10.1007/s10648-019-09465-5" TargetMode="External"/><Relationship Id="rId3" Type="http://schemas.openxmlformats.org/officeDocument/2006/relationships/settings" Target="settings.xml"/><Relationship Id="rId21" Type="http://schemas.openxmlformats.org/officeDocument/2006/relationships/hyperlink" Target="https://doi.org/10.1145/3279720.3279725" TargetMode="External"/><Relationship Id="rId7" Type="http://schemas.openxmlformats.org/officeDocument/2006/relationships/image" Target="media/image1.png"/><Relationship Id="rId12" Type="http://schemas.openxmlformats.org/officeDocument/2006/relationships/hyperlink" Target="https://software-carpentry.org/blog/2016/04/tips-tricks-live-coding.html" TargetMode="External"/><Relationship Id="rId17" Type="http://schemas.openxmlformats.org/officeDocument/2006/relationships/hyperlink" Target="https://doi.org/10.1017/S135577180300030X" TargetMode="External"/><Relationship Id="rId25" Type="http://schemas.openxmlformats.org/officeDocument/2006/relationships/hyperlink" Target="https://doi.org/10.12688/f1000research.20873.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45/3059009.3059035" TargetMode="External"/><Relationship Id="rId20" Type="http://schemas.openxmlformats.org/officeDocument/2006/relationships/hyperlink" Target="https://doi.org/10.21105/jose.0004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pentries.org/workshops-curricula" TargetMode="External"/><Relationship Id="rId24" Type="http://schemas.openxmlformats.org/officeDocument/2006/relationships/hyperlink" Target="https://doi.org/10.1371/journal.pcbi.100602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outu.be/SkPmwe_WjeY" TargetMode="External"/><Relationship Id="rId23" Type="http://schemas.openxmlformats.org/officeDocument/2006/relationships/hyperlink" Target="https://doi.org/10.1145/2445196.2445388" TargetMode="External"/><Relationship Id="rId28" Type="http://schemas.openxmlformats.org/officeDocument/2006/relationships/hyperlink" Target="https://doi.org/10.1080/00223980.2012.748581" TargetMode="External"/><Relationship Id="rId10" Type="http://schemas.openxmlformats.org/officeDocument/2006/relationships/hyperlink" Target="https://lexnederbragt.com/bios1100" TargetMode="External"/><Relationship Id="rId19" Type="http://schemas.openxmlformats.org/officeDocument/2006/relationships/hyperlink" Target="https://doi.org/10.5281/zenodo.325839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arpentries.org" TargetMode="External"/><Relationship Id="rId14" Type="http://schemas.openxmlformats.org/officeDocument/2006/relationships/hyperlink" Target="https://youtu.be/bXxBeNkKmJE" TargetMode="External"/><Relationship Id="rId22" Type="http://schemas.openxmlformats.org/officeDocument/2006/relationships/hyperlink" Target="https://doi.org/10.1145/3373165.3373182" TargetMode="External"/><Relationship Id="rId27" Type="http://schemas.openxmlformats.org/officeDocument/2006/relationships/hyperlink" Target="https://doi.org/10.1007/BF01320076" TargetMode="External"/><Relationship Id="rId30" Type="http://schemas.openxmlformats.org/officeDocument/2006/relationships/footer" Target="footer1.xml"/><Relationship Id="rId8" Type="http://schemas.openxmlformats.org/officeDocument/2006/relationships/hyperlink" Target="https://vimeo.com/139316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3816</Words>
  <Characters>21757</Characters>
  <Application>Microsoft Office Word</Application>
  <DocSecurity>0</DocSecurity>
  <Lines>181</Lines>
  <Paragraphs>51</Paragraphs>
  <ScaleCrop>false</ScaleCrop>
  <Company/>
  <LinksUpToDate>false</LinksUpToDate>
  <CharactersWithSpaces>25522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cp:lastModifiedBy>Lex Nederbragt</cp:lastModifiedBy>
  <cp:revision>1</cp:revision>
  <dcterms:created xsi:type="dcterms:W3CDTF">2020-05-26T11:13:00Z</dcterms:created>
  <dcterms:modified xsi:type="dcterms:W3CDTF">2020-05-26T11:16:00Z</dcterms:modified>
</cp:coreProperties>
</file>